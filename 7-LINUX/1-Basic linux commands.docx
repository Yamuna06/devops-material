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  <w:szCs w:val="31"/>
        </w:rPr>
        <w:t xml:space="preserve">1.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  <w:szCs w:val="31"/>
        </w:rPr>
        <w:t>tar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  <w:szCs w:val="31"/>
        </w:rPr>
        <w:t xml:space="preserve"> command examples</w:t>
      </w:r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Create a new tar archive.</w:t>
      </w:r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 xml:space="preserve">$ tar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>cvf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 xml:space="preserve"> archive_name.tar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>dirname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>/</w:t>
      </w:r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Extract from an existing tar archive.</w:t>
      </w:r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 xml:space="preserve">$ tar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>xvf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 xml:space="preserve"> archive_name.tar</w:t>
      </w:r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View an existing tar archive.</w:t>
      </w:r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 xml:space="preserve">$ tar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>tvf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  <w:szCs w:val="21"/>
        </w:rPr>
        <w:t xml:space="preserve"> archive_name.tar</w:t>
      </w: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  <w:szCs w:val="31"/>
        </w:rPr>
        <w:t xml:space="preserve">2.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  <w:szCs w:val="31"/>
        </w:rPr>
        <w:t>grep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  <w:szCs w:val="31"/>
        </w:rPr>
        <w:t xml:space="preserve"> command examples</w:t>
      </w:r>
    </w:p>
    <w:p w:rsidR="00FB6573" w:rsidRDefault="00617719" w:rsidP="00FB6573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Search for a given string in a file (case in-sensitive search).</w:t>
      </w:r>
    </w:p>
    <w:p w:rsidR="00617719" w:rsidRPr="00617719" w:rsidRDefault="00617719" w:rsidP="00FB6573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grep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"the"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demo_fil</w:t>
      </w:r>
      <w:ins w:id="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Print the matched line, along with the 3 lines after it</w:t>
      </w:r>
      <w:ins w:id="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grep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-A 3 -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"example"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demo_tex</w:t>
      </w:r>
      <w:ins w:id="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Search for a given string in all files recursivel</w:t>
      </w:r>
      <w:ins w:id="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y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grep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-r "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ramesh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" </w:t>
      </w:r>
      <w:ins w:id="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*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grep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5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"http://www.thegeekstuff.com/2009/03/15-practical-unix-grep-command-examples/"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Get a Grip on the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Grep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! – 15 Practical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Grep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Command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Default="00617719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find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6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Find files using file-name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( case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in-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sensitve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find</w:t>
      </w:r>
      <w:ins w:id="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)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find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iname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"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MyCProgram.c</w:t>
      </w:r>
      <w:proofErr w:type="spellEnd"/>
      <w:ins w:id="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"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Execute commands on files found by the find comman</w:t>
      </w:r>
      <w:ins w:id="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d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find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iname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"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MyCProgram.c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" -exec md5sum {} \</w:t>
      </w:r>
      <w:ins w:id="1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;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Find all empty files in home director</w:t>
      </w:r>
      <w:ins w:id="1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y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find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~ -empt</w:t>
      </w:r>
      <w:ins w:id="1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y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find examples: </w:t>
      </w:r>
      <w:ins w:id="13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"http://www.thegeekstuff.com/2009/03/15-practical-linux-find-command-examples/"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>Mommy, I found it! — 15 Practical Linux Find Command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4.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ssh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4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Login to remote hos</w:t>
      </w:r>
      <w:ins w:id="1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t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ssh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-l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jsmith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remotehost.example.co</w:t>
      </w:r>
      <w:ins w:id="1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Debug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ssh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clien</w:t>
      </w:r>
      <w:ins w:id="1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t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ssh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-v -l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jsmith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remotehost.example.co</w:t>
      </w:r>
      <w:ins w:id="1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Display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ssh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client versio</w:t>
      </w:r>
      <w:ins w:id="1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n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ssh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ins w:id="2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V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OpenSSH_3.9p1,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OpenSSL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0.9.7a Feb 19 200</w:t>
      </w:r>
      <w:ins w:id="2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3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ssh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22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"http://www.thegeekstuff.com/2008/05/5-basic-linux-ssh-client-commands/"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>5 Basic Linux SSH Client Commands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5.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sed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3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When you copy a DOS file to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Unix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, you could find \r\n in the end of each line. This example converts the DOS file format to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Unix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file format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sed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</w:t>
      </w:r>
      <w:ins w:id="2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sed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's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/.$//' filenam</w:t>
      </w:r>
      <w:ins w:id="2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Print file content in reverse orde</w:t>
      </w:r>
      <w:ins w:id="2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r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sed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-n '1!G;h;$p' thegeekstuff.tx</w:t>
      </w:r>
      <w:ins w:id="2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Add line number for all non-empty-lines in a fil</w:t>
      </w:r>
      <w:ins w:id="2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sed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'/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./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=' thegeekstuff.txt |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sed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'N; s/\n/ /</w:t>
      </w:r>
      <w:ins w:id="2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'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sed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30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"http://www.thegeekstuff.com/2009/10/unix-sed-tutorial-advanced-sed-substitution-examples/"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Advanced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Sed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Substitution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6.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awk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1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Remove duplicate lines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aw</w:t>
      </w:r>
      <w:ins w:id="3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k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awk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'!($0 in array) { array[$0]; print }' tem</w:t>
      </w:r>
      <w:ins w:id="3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Print all lines from /etc/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passwd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that has the same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uid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and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gi</w:t>
      </w:r>
      <w:ins w:id="3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d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awk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-F ':' '$3==$4' passwd.tx</w:t>
      </w:r>
      <w:ins w:id="3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lastRenderedPageBreak/>
        <w:t>Print only specific field from a file</w:t>
      </w:r>
      <w:ins w:id="3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awk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'{print $2,$5;}' employee.tx</w:t>
      </w:r>
      <w:ins w:id="3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awk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38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"http://www.thegeekstuff.com/2010/01/8-powerful-awk-built-in-variables-fs-ofs-rs-ors-nr-nf-filename-fnr/"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8 Powerful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Awk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Built-in Variables – FS, OFS, RS, ORS, NR, NF, FILENAME, FNR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7.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vim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9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Go to the 143rd line of fil</w:t>
      </w:r>
      <w:ins w:id="4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vim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+143 filename.tx</w:t>
      </w:r>
      <w:ins w:id="4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Go to the first match of the specifie</w:t>
      </w:r>
      <w:ins w:id="4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d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vim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+/search-term filename.tx</w:t>
      </w:r>
      <w:ins w:id="4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Open the file in read only mode</w:t>
      </w:r>
      <w:ins w:id="4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vim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-R /etc/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passw</w:t>
      </w:r>
      <w:ins w:id="4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  <w:proofErr w:type="spellEnd"/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vim examples: </w:t>
      </w:r>
      <w:ins w:id="46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"http://www.thegeekstuff.com/2009/01/vi-and-vim-macro-tutorial-how-to-record-and-play/"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How </w:t>
        </w:r>
        <w:proofErr w:type="gramStart"/>
        <w:r w:rsidRPr="00617719">
          <w:rPr>
            <w:rFonts w:ascii="Helvetica" w:eastAsia="Times New Roman" w:hAnsi="Helvetica" w:cs="Helvetica"/>
            <w:color w:val="2361A1"/>
            <w:sz w:val="21"/>
          </w:rPr>
          <w:t>To</w:t>
        </w:r>
        <w:proofErr w:type="gram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Record and Play in Vim Editor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8.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diff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47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Ignore white space while comparing</w:t>
      </w:r>
      <w:ins w:id="4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diff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-w name_list.txt name_list_new.tx</w:t>
      </w:r>
      <w:ins w:id="4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2c2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,</w:t>
      </w:r>
      <w:ins w:id="5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3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&lt; John Doe --- &gt; John M Do</w:t>
      </w:r>
      <w:ins w:id="5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&gt; Jason Bourn</w:t>
      </w:r>
      <w:ins w:id="5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diff examples: </w:t>
      </w:r>
      <w:ins w:id="53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"http://www.thegeekstuff.com/2010/06/linux-file-diff-utilities/"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Top 4 File Difference Tools on UNIX / Linux – Diff,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Colordiff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Wdiff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Vimdiff</w:t>
        </w:r>
        <w:proofErr w:type="spellEnd"/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9.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sort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54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Sort a file in ascending orde</w:t>
      </w:r>
      <w:ins w:id="5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r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sort names.tx</w:t>
      </w:r>
      <w:ins w:id="5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lastRenderedPageBreak/>
        <w:t>Sort a file in descending orde</w:t>
      </w:r>
      <w:ins w:id="5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r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sort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-r names.tx</w:t>
      </w:r>
      <w:ins w:id="5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 xml:space="preserve">Sort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passwd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file by 3rd field</w:t>
      </w:r>
      <w:ins w:id="5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sort -t: -k 3n /etc/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passwd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| mor</w:t>
      </w:r>
      <w:ins w:id="6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10.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export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61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view oracle related environment variables</w:t>
      </w:r>
      <w:ins w:id="6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export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|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grep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ORACL</w:t>
      </w:r>
      <w:ins w:id="6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declare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-x ORACLE_BASE="/u01/app/oracle</w:t>
      </w:r>
      <w:ins w:id="6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"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declare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-x ORACLE_HOME="/u01/app/oracle/product/10.2.0</w:t>
      </w:r>
      <w:ins w:id="6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"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declare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-x ORACLE_SID="med</w:t>
      </w:r>
      <w:ins w:id="6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"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declare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-x ORACLE_TERM="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xterm</w:t>
      </w:r>
      <w:proofErr w:type="spellEnd"/>
      <w:ins w:id="6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"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export an environment variable</w:t>
      </w:r>
      <w:ins w:id="6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export ORACLE_HOME=/u01/app/oracle/product/10.2.</w:t>
      </w:r>
      <w:ins w:id="6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0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11.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xargs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70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Copy all images to external hard-driv</w:t>
      </w:r>
      <w:ins w:id="7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*.jpg |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xargs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-n1 -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cp {} /external-hard-drive/director</w:t>
      </w:r>
      <w:ins w:id="7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y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Search all jpg images in the system and archive it</w:t>
      </w:r>
      <w:ins w:id="7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find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/ -name *.jpg -type f -print |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xargs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tar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cvzf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images.tar.g</w:t>
      </w:r>
      <w:ins w:id="7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Download all the URLs mentioned in the url-list.txt fil</w:t>
      </w:r>
      <w:ins w:id="7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cat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url-list.txt |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xargs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wget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–</w:t>
      </w:r>
      <w:ins w:id="7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c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90F77" w:rsidRDefault="00690F77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12.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ls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77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Display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filesize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in human readable format (e.g. KB, MB etc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.,</w:t>
      </w:r>
      <w:proofErr w:type="gramEnd"/>
      <w:ins w:id="7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)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</w:t>
      </w:r>
      <w:ins w:id="7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h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-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rw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-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r----- 1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ramesh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team-dev 8.9M Jun 12 15:27 arch-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linux.txt.g</w:t>
      </w:r>
      <w:ins w:id="8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Order Files Based on Last Modified Time (In Reverse Order)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Using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ls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lt</w:t>
      </w:r>
      <w:ins w:id="8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r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lt</w:t>
      </w:r>
      <w:ins w:id="8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r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Visual Classification of Files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With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Special Characters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ls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</w:t>
      </w:r>
      <w:ins w:id="8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F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ins w:id="8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F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ls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85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"http://www.thegeekstuff.com/2009/07/linux-ls-command-examples/"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proofErr w:type="gramStart"/>
        <w:r w:rsidRPr="00617719">
          <w:rPr>
            <w:rFonts w:ascii="Helvetica" w:eastAsia="Times New Roman" w:hAnsi="Helvetica" w:cs="Helvetica"/>
            <w:color w:val="2361A1"/>
            <w:sz w:val="21"/>
          </w:rPr>
          <w:t>Unix</w:t>
        </w:r>
        <w:proofErr w:type="gram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LS Command: 15 Practical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13.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pwd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</w:t>
      </w:r>
      <w:ins w:id="86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d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pwd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is Print working directory. What else can be said about the good old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pwd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who has been printing the current directory name for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ages</w:t>
      </w:r>
      <w:ins w:id="8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14.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cd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88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Use “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-” to toggle between the last two directorie</w:t>
      </w:r>
      <w:ins w:id="8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Use “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shopt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-s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cdspell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” to automatically correct mistyped directory names on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</w:t>
      </w:r>
      <w:ins w:id="9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d</w:t>
        </w:r>
      </w:ins>
      <w:proofErr w:type="spellEnd"/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91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"http://www.thegeekstuff.com/2008/10/6-awesome-linux-cd-command-hacks-productivity-tip3-for-geeks/"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6 Awesome Linux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cd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command Hacks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15.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gzip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92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create a *.gz compressed file</w:t>
      </w:r>
      <w:ins w:id="9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gzip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test.tx</w:t>
      </w:r>
      <w:ins w:id="9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uncompress a *.gz file</w:t>
      </w:r>
      <w:ins w:id="9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gzip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-d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test.txt.g</w:t>
      </w:r>
      <w:ins w:id="9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Display compression ratio of the compressed file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gzip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</w:t>
      </w:r>
      <w:ins w:id="9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l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lastRenderedPageBreak/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gzip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-l *.g</w:t>
      </w:r>
      <w:ins w:id="9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       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compressed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        uncompressed  ratio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uncompressed_nam</w:t>
      </w:r>
      <w:ins w:id="9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             23709               97975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75.8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% asp-patch-rpms.tx</w:t>
      </w:r>
      <w:ins w:id="10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16.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bzip2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01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create a *.bz2 compressed file</w:t>
      </w:r>
      <w:ins w:id="10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bzip2 test.tx</w:t>
      </w:r>
      <w:ins w:id="10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uncompress a *.bz2 file</w:t>
      </w:r>
      <w:ins w:id="10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bzip2 -d test.txt.bz</w:t>
      </w:r>
      <w:ins w:id="10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bzip2 examples: </w:t>
      </w:r>
      <w:ins w:id="106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"http://www.thegeekstuff.com/2010/10/bzcommand-examples/"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BZ is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Eazy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! bzip2,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bzgrep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bzcmp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bzdiff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bzcat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bzless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bzmore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17.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unzip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07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extract a *.zip compressed file</w:t>
      </w:r>
      <w:ins w:id="10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unzip test.zi</w:t>
      </w:r>
      <w:ins w:id="10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View the contents of *.zip file (Without unzipping it)</w:t>
      </w:r>
      <w:ins w:id="11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unzip -l jasper.zi</w:t>
      </w:r>
      <w:ins w:id="11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Archive:  jasper.zi</w:t>
      </w:r>
      <w:ins w:id="11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 Length     Date   Time    Nam</w:t>
      </w:r>
      <w:ins w:id="11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--------    ----   ----    ---</w:t>
      </w:r>
      <w:ins w:id="11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-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   40995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11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-30-98 23:50   META-INF/MANIFEST.M</w:t>
      </w:r>
      <w:ins w:id="11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F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   32169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08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-25-98 21:07   classes</w:t>
      </w:r>
      <w:ins w:id="11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_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   15964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08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-25-98 21:07  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classes_name</w:t>
      </w:r>
      <w:ins w:id="11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s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   10542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08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-25-98 21:07  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classes_ncom</w:t>
      </w:r>
      <w:ins w:id="11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  <w:proofErr w:type="spellEnd"/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18.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shutdown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19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Shutdown the system and turn the power off immediately</w:t>
      </w:r>
      <w:ins w:id="12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shutdown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-h no</w:t>
      </w:r>
      <w:ins w:id="12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w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Shutdown the system after 10 minutes</w:t>
      </w:r>
      <w:ins w:id="12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shutdown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-h +1</w:t>
      </w:r>
      <w:ins w:id="12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0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Reboot the system using shutdown command</w:t>
      </w:r>
      <w:ins w:id="12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shutdown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-r no</w:t>
      </w:r>
      <w:ins w:id="12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w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Force the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filesystem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check during reboot</w:t>
      </w:r>
      <w:ins w:id="12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shutdown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-Fr no</w:t>
      </w:r>
      <w:ins w:id="12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w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19.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ftp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28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Both ftp and secure ftp (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sftp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>) has similar commands. To connect to a remote server and download multiple files, do the following</w:t>
      </w:r>
      <w:ins w:id="12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ftp IP/hostnam</w:t>
      </w:r>
      <w:ins w:id="13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ftp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&gt;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mget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*.htm</w:t>
      </w:r>
      <w:ins w:id="13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To view the file names located on the remote server before downloading,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mls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ftp command as shown below</w:t>
      </w:r>
      <w:ins w:id="13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ftp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&gt;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mls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*.html </w:t>
      </w:r>
      <w:ins w:id="13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-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ftptest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/features.htm</w:t>
      </w:r>
      <w:ins w:id="13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ftptest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/index.htm</w:t>
      </w:r>
      <w:ins w:id="13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ftptest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/othertools.htm</w:t>
      </w:r>
      <w:ins w:id="13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ftptest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/samplereport.htm</w:t>
      </w:r>
      <w:ins w:id="13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ftptest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/usage.htm</w:t>
      </w:r>
      <w:ins w:id="13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ftp examples: </w:t>
      </w:r>
      <w:ins w:id="139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"http://www.thegeekstuff.com/2010/06/ftp-sftp-tutorial/"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>FTP and SFTP Beginners Guide with 10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20.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crontab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40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View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crontab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entry for a specific use</w:t>
      </w:r>
      <w:ins w:id="14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r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crontab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-u john -</w:t>
      </w:r>
      <w:ins w:id="14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Schedule a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cron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job every 10 minutes</w:t>
      </w:r>
      <w:ins w:id="14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*/10 * * * * /home/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ramesh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/check-disk-spac</w:t>
      </w:r>
      <w:ins w:id="14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crontab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145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"http://www.thegeekstuff.com/2009/06/15-practical-crontab-examples/"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Linux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Crontab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: 15 Awesome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Cron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Job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21.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service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46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Service command is used to run the system V init scripts.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i.e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Instead of calling the scripts located in the /etc/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init.d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>/ directory with their full path, you can use the service command</w:t>
      </w:r>
      <w:ins w:id="14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Check the status of a service</w:t>
      </w:r>
      <w:ins w:id="14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service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ssh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statu</w:t>
      </w:r>
      <w:ins w:id="14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Check the status of all the services</w:t>
      </w:r>
      <w:ins w:id="15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service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--status-al</w:t>
      </w:r>
      <w:ins w:id="15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l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Restart a service</w:t>
      </w:r>
      <w:ins w:id="15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service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ssh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restar</w:t>
      </w:r>
      <w:ins w:id="15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22.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ps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54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ps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is used to display information about the processes that are running in the system</w:t>
      </w:r>
      <w:ins w:id="15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While there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are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lot of arguments that could be passed to a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command, following are some of the common ones</w:t>
      </w:r>
      <w:ins w:id="15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view current running processes</w:t>
      </w:r>
      <w:ins w:id="15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ps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ef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| mor</w:t>
      </w:r>
      <w:ins w:id="15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view current running processes in a tree structure. H option stands for process hierarchy</w:t>
      </w:r>
      <w:ins w:id="15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ps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efH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| mor</w:t>
      </w:r>
      <w:ins w:id="16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23.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free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61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This command is used to display the free, used, swap memory available in the system</w:t>
      </w:r>
      <w:ins w:id="16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Typical free command output.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The output is displayed in bytes</w:t>
      </w:r>
      <w:ins w:id="16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fre</w:t>
      </w:r>
      <w:ins w:id="16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           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total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       used       free     shared    buffers     cache</w:t>
      </w:r>
      <w:ins w:id="16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Mem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:       3566408    1580220    1986188          0     203988     90296</w:t>
      </w:r>
      <w:ins w:id="16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0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-/+ buffers/cache:     473272    309313</w:t>
      </w:r>
      <w:ins w:id="16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6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Swap:      4000176          0    400017</w:t>
      </w:r>
      <w:ins w:id="16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6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If you want to quickly check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how many GB of RAM your system has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use the -g option. -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b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option displays in bytes, -k in kilo bytes, -m in mega bytes</w:t>
      </w:r>
      <w:ins w:id="16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free -</w:t>
      </w:r>
      <w:ins w:id="17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g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           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total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       used       free     shared    buffers     cache</w:t>
      </w:r>
      <w:ins w:id="17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Mem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:             3          1          1          0          0          </w:t>
      </w:r>
      <w:ins w:id="17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0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-/+ buffers/cache:          0          </w:t>
      </w:r>
      <w:ins w:id="17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Swap:            3          0          </w:t>
      </w:r>
      <w:ins w:id="17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3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If you want to see a total memory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( including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the swap), use the -t switch, which will display a total line as shown below</w:t>
      </w:r>
      <w:ins w:id="17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ramesh@ramesh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-laptop:~$ free -</w:t>
      </w:r>
      <w:ins w:id="17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           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total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       used       free     shared    buffers     cache</w:t>
      </w:r>
      <w:ins w:id="17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Mem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:       3566408    1592148    1974260          0     204260     91255</w:t>
      </w:r>
      <w:ins w:id="17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6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-/+ buffers/cache:     475332    309107</w:t>
      </w:r>
      <w:ins w:id="17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6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Swap:      4000176          0    400017</w:t>
      </w:r>
      <w:ins w:id="18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6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Total:     7566584    1592148    597443</w:t>
      </w:r>
      <w:ins w:id="18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6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24.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top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82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top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displays the top processes in the system ( by default sorted by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cpu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usage ). To sort top output by any column, Press O (upper-case O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) ,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which will display all the possible columns that you can sort by as shown below</w:t>
      </w:r>
      <w:ins w:id="18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Current Sort Field:  P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for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window 1:De</w:t>
      </w:r>
      <w:ins w:id="18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f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Select sort field via field letter, type any other key to retur</w:t>
      </w:r>
      <w:ins w:id="18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n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a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: PID        = Process Id              v: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nDRT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       = Dirty Pages coun</w:t>
      </w:r>
      <w:ins w:id="18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: UID        = User Id                 y: WCHAN      = Sleeping in Functio</w:t>
      </w:r>
      <w:ins w:id="18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n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e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: USER       = User Name               z: Flags      = Task Flag</w:t>
      </w:r>
      <w:ins w:id="18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s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 .......</w:t>
      </w:r>
      <w:ins w:id="18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To displays only the processes that belong to a particular user use -u option. The following will show only the top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processes that belongs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to oracle user</w:t>
      </w:r>
      <w:ins w:id="19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top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-u oracl</w:t>
      </w:r>
      <w:ins w:id="19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top examples: </w:t>
      </w:r>
      <w:ins w:id="192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"http://www.thegeekstuff.com/2010/01/15-practical-unix-linux-top-command-examples/"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>Can You Top This? 15 Practical Linux Top Command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25.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df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193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Displays the file system disk space usage.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By default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df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-k displays output in bytes</w:t>
      </w:r>
      <w:ins w:id="19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df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ins w:id="19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k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Filesystem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           1K-blocks      Used Available Use% Mounted o</w:t>
      </w:r>
      <w:ins w:id="19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n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/dev/sda1             29530400   3233104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24797232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  12% </w:t>
      </w:r>
      <w:ins w:id="19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/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/dev/sda2            120367992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50171596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  64082060  44% /hom</w:t>
      </w:r>
      <w:ins w:id="19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df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-h displays output in human readable form.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i.e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size will be displayed in GB’s</w:t>
      </w:r>
      <w:ins w:id="19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ramesh@ramesh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-laptop:~$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df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ins w:id="20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h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Filesystem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            Size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Used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Avail Use% Mounted o</w:t>
      </w:r>
      <w:ins w:id="20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n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/dev/sda1              29G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3.1G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   24G  12% </w:t>
      </w:r>
      <w:ins w:id="20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/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lastRenderedPageBreak/>
        <w:t>/dev/sda2             115G   48G   62G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44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% /hom</w:t>
      </w:r>
      <w:ins w:id="20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Use -T option to display what type of file system</w:t>
      </w:r>
      <w:ins w:id="20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ramesh@ramesh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-laptop:~$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df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ins w:id="20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Filesystem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    Type   1K-blocks      Used Available Use% Mounted o</w:t>
      </w:r>
      <w:ins w:id="20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n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/dev/sda1     ext4    29530400   3233120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24797216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  12% </w:t>
      </w:r>
      <w:ins w:id="20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/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/dev/sda2     ext4   120367992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50171596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  64082060  44% /hom</w:t>
      </w:r>
      <w:ins w:id="20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26.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kill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09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Use kill command to terminate a process. First get the process id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ef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command, then use kill -9 to kill the running Linux process as shown below. You can also use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killall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,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pkill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,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xkill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to terminate a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unix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process</w:t>
      </w:r>
      <w:ins w:id="21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ps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ef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|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grep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vi</w:t>
      </w:r>
      <w:ins w:id="21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ramesh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    7243  7222  9 22:43 pts/2    00:00:00 vi</w:t>
      </w:r>
      <w:ins w:id="21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$ kill -9 724</w:t>
      </w:r>
      <w:ins w:id="21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3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kill examples: </w:t>
      </w:r>
      <w:ins w:id="214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"http://www.thegeekstuff.com/2009/12/4-ways-to-kill-a-process-kill-killall-pkill-xkill/"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4 Ways to Kill a Process – kill,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killall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pkill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,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xkill</w:t>
        </w:r>
        <w:proofErr w:type="spellEnd"/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27.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rm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15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Get confirmation before removing the file</w:t>
      </w:r>
      <w:ins w:id="21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rm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filename.tx</w:t>
      </w:r>
      <w:ins w:id="21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It is very useful while giving shell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metacharacters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in the file name argument</w:t>
      </w:r>
      <w:ins w:id="21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Print the filename and get confirmation before removing the file</w:t>
      </w:r>
      <w:ins w:id="21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rm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</w:t>
      </w:r>
      <w:ins w:id="22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*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Following example recursively removes all files and directories under the example directory. This also removes the example directory itself</w:t>
      </w:r>
      <w:ins w:id="22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FB6573" w:rsidRPr="00690F77" w:rsidRDefault="00617719" w:rsidP="00690F77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rm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-r exampl</w:t>
      </w:r>
      <w:ins w:id="22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28.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cp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23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Copy file1 to file2 preserving the mode, ownership and timestamp</w:t>
      </w:r>
      <w:ins w:id="22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cp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-p file1 file</w:t>
      </w:r>
      <w:ins w:id="22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Copy file1 to file2.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if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file2 exists prompt for confirmation before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overwritting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it</w:t>
      </w:r>
      <w:ins w:id="22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cp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file1 file</w:t>
      </w:r>
      <w:ins w:id="22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29.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mv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28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Rename file1 to file2.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if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file2 exists prompt for confirmation before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overwritting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it</w:t>
      </w:r>
      <w:ins w:id="22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mv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file1 file</w:t>
      </w:r>
      <w:ins w:id="23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Note: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mv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-f is just the opposite, which will overwrite file2 without prompting</w:t>
      </w:r>
      <w:ins w:id="23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mv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-v will print what is happening during file rename, which is useful while specifying shell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metacharacters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in the file name argument</w:t>
      </w:r>
      <w:ins w:id="23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mv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-v file1 file</w:t>
      </w:r>
      <w:ins w:id="23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30.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cat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34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You can view multiple files at the same time. Following example prints the content of file1 followed by file2 to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stdout</w:t>
      </w:r>
      <w:proofErr w:type="spellEnd"/>
      <w:ins w:id="23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cat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file1 file</w:t>
      </w:r>
      <w:ins w:id="23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While displaying the file, following cat -n command will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prepend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the line number to each line of the output</w:t>
      </w:r>
      <w:ins w:id="23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cat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-n /etc/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logrotate.con</w:t>
      </w:r>
      <w:ins w:id="23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f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   1   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var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/log/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btmp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ins w:id="23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{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   2      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missingo</w:t>
      </w:r>
      <w:ins w:id="24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k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    3       monthl</w:t>
      </w:r>
      <w:ins w:id="24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y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   4       create 0660 root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utm</w:t>
      </w:r>
      <w:ins w:id="24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lastRenderedPageBreak/>
        <w:t xml:space="preserve">    5       rotate </w:t>
      </w:r>
      <w:ins w:id="24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1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    6   </w:t>
      </w:r>
      <w:ins w:id="24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}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31.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mount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45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To mount a file system, you should first create a directory and mount it as shown below</w:t>
      </w:r>
      <w:ins w:id="24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mkdir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/u0</w:t>
      </w:r>
      <w:ins w:id="24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1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mount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/dev/sdb1 /u0</w:t>
      </w:r>
      <w:ins w:id="24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1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You can also add this to the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fstab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for automatic mounting.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i.e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Anytime system is restarted, the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filesystem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will be mounted</w:t>
      </w:r>
      <w:ins w:id="24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/dev/sdb1 /u01 ext2 defaults 0 </w:t>
      </w:r>
      <w:ins w:id="25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32.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chmod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51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chmod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is used to change the permissions for a file or directory</w:t>
      </w:r>
      <w:ins w:id="25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Give full access to user and group (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i.e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read, write and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execute )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on a specific file</w:t>
      </w:r>
      <w:ins w:id="25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chmod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ug+rwx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file.tx</w:t>
      </w:r>
      <w:ins w:id="25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Revoke all access for the group (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i.e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read, write and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execute )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on a specific file</w:t>
      </w:r>
      <w:ins w:id="25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chmod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g-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rwx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file.tx</w:t>
      </w:r>
      <w:ins w:id="25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Apply the file permissions recursively to all the files in the sub-directories</w:t>
      </w:r>
      <w:ins w:id="25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chmod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-R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ug+rwx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file.tx</w:t>
      </w:r>
      <w:ins w:id="25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chmod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259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"http://www.thegeekstuff.com/2010/06/chmod-command-examples/"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7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Chmod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Command Examples for Beginners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33.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chown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60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chown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is used to change the owner and group of a file. </w:t>
      </w:r>
      <w:ins w:id="26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\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 change owner to oracle and group to db on a file.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i.e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Change both owner and group at the same time</w:t>
      </w:r>
      <w:ins w:id="26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lastRenderedPageBreak/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chown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oracle:dba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dbora.s</w:t>
      </w:r>
      <w:ins w:id="26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h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Use -R to change the ownership recursively</w:t>
      </w:r>
      <w:ins w:id="26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chown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-R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oracle:dba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/home/oracl</w:t>
      </w:r>
      <w:ins w:id="26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34.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passwd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66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Change your password from command line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passwd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>. This will prompt for the old password followed by the new password</w:t>
      </w:r>
      <w:ins w:id="26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passw</w:t>
      </w:r>
      <w:ins w:id="26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  <w:proofErr w:type="spellEnd"/>
      <w:proofErr w:type="gram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Super user can use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passwd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to reset others password. This will not prompt for current password of the user</w:t>
      </w:r>
      <w:ins w:id="26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passwd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USERNAM</w:t>
      </w:r>
      <w:ins w:id="27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Remove password for a specific user. Root user can disable password for a specific user. Once the password is disabled, the user can login without entering the password</w:t>
      </w:r>
      <w:ins w:id="27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passwd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-d USERNAM</w:t>
      </w:r>
      <w:ins w:id="27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35.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mkdir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73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Following example creates a directory called temp under your home directory</w:t>
      </w:r>
      <w:ins w:id="27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mkdir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~/tem</w:t>
      </w:r>
      <w:ins w:id="27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Create nested directories using one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mkdir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command. If any of these directories exist already, it will not display any error. If any of these directories doesn’t exist, it will create them</w:t>
      </w:r>
      <w:ins w:id="27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mkdir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-p dir1/dir2/dir3/dir4</w:t>
      </w:r>
      <w:ins w:id="27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/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36.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ifconfig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78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Use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ifconfig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to view or configure a network interface on the Linux system</w:t>
      </w:r>
      <w:ins w:id="27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View all the interfaces along with status</w:t>
      </w:r>
      <w:ins w:id="28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lastRenderedPageBreak/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ifconfig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ins w:id="28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a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Start or stop a specific interface using up and down command as shown below</w:t>
      </w:r>
      <w:ins w:id="28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ifconfig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eth0 u</w:t>
      </w:r>
      <w:ins w:id="28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ifconfig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eth0 dow</w:t>
      </w:r>
      <w:ins w:id="28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n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ifconfig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proofErr w:type="spellStart"/>
      <w:ins w:id="285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"http://www.thegeekstuff.com/2009/03/ifconfig-7-examples-to-configure-network-interface/"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>Ifconfig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>: 7 Examples To Configure Network Interface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37.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uname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86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Uname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displays important information about the system such as — Kernel name, Host name, Kernel release number,</w:t>
      </w:r>
      <w:ins w:id="287" w:author="Unknown">
        <w:r w:rsidRPr="00617719">
          <w:rPr>
            <w:rFonts w:ascii="Helvetica" w:eastAsia="Times New Roman" w:hAnsi="Helvetica" w:cs="Helvetica"/>
            <w:color w:val="111111"/>
            <w:sz w:val="21"/>
            <w:szCs w:val="21"/>
          </w:rPr>
          <w:br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t>Processor type, etc.,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Sample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uname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output from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a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Ubuntu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laptop is shown below</w:t>
      </w:r>
      <w:ins w:id="28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uname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ins w:id="28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a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Linux john-laptop 2.6.32-24-generic #41-Ubuntu SMP Thu Aug 19 01:12:52 UTC 2010 i686 GNU/Linu</w:t>
      </w:r>
      <w:ins w:id="29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x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38.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whereis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91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When you want to find out where a specific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Unix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exists (for example, where does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ls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exists?), you can execute the following command</w:t>
      </w:r>
      <w:ins w:id="29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whereis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</w:t>
      </w:r>
      <w:ins w:id="29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s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: /bin/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/share/man/man1/ls.1.gz 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/share/man/man1p/ls.1p.g</w:t>
      </w:r>
      <w:ins w:id="29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When you want to search an executable from a path other than the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whereis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default path, you can use -B option and give path as argument to it. This searches for the executable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lsmk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in the /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tmp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directory, and displays it, if it is available</w:t>
      </w:r>
      <w:ins w:id="29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whereis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-u -B 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tmp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-f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lsm</w:t>
      </w:r>
      <w:ins w:id="29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k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lsmk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>: 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tmp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lsm</w:t>
      </w:r>
      <w:ins w:id="29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k</w:t>
        </w:r>
      </w:ins>
      <w:proofErr w:type="spellEnd"/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90F77" w:rsidRDefault="00690F77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39.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whatis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298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Whatis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displays a single line description about a command</w:t>
      </w:r>
      <w:ins w:id="29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whatis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</w:t>
      </w:r>
      <w:ins w:id="30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s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             (1)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  -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list directory content</w:t>
      </w:r>
      <w:ins w:id="30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s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whatis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ifconfi</w:t>
      </w:r>
      <w:ins w:id="30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g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ifconfig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(8)         - configure a network interfac</w:t>
      </w:r>
      <w:ins w:id="30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40.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locate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04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Using locate command you can quickly search for the location of a specific file (or group of files). Locate command uses the database created by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updatedb</w:t>
      </w:r>
      <w:proofErr w:type="spellEnd"/>
      <w:ins w:id="30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The example below shows all files in the system that contains the word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crontab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in it</w:t>
      </w:r>
      <w:ins w:id="30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locate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cronta</w:t>
      </w:r>
      <w:ins w:id="30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b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/etc/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anacronta</w:t>
      </w:r>
      <w:ins w:id="30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b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/etc/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cronta</w:t>
      </w:r>
      <w:ins w:id="30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b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/bin/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cronta</w:t>
      </w:r>
      <w:ins w:id="31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b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/share/doc/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/examples/crontab2english.pl.g</w:t>
      </w:r>
      <w:ins w:id="31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/share/man/man1/crontab.1.g</w:t>
      </w:r>
      <w:ins w:id="31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/share/man/man5/anacrontab.5.g</w:t>
      </w:r>
      <w:ins w:id="31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/share/man/man5/crontab.5.g</w:t>
      </w:r>
      <w:ins w:id="31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/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usr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/share/vim/vim72/syntax/crontab.vi</w:t>
      </w:r>
      <w:ins w:id="31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41.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man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16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Display the man page of a specific command</w:t>
      </w:r>
      <w:ins w:id="31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man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cronta</w:t>
      </w:r>
      <w:ins w:id="31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b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lastRenderedPageBreak/>
        <w:t>When a man page for a command is located under more than one section, you can view the man page for that command from a specific section as shown below</w:t>
      </w:r>
      <w:ins w:id="31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man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SECTION-NUMBER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commandnam</w:t>
      </w:r>
      <w:ins w:id="320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Following 8 sections are available in the man page</w:t>
      </w:r>
      <w:ins w:id="32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1.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General commands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2.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System calls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3.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C library functions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4.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Special files (usually devices, those found in /dev) and drivers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5.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File formats and conventions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6.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Games and screensavers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7.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Miscellaneous</w:t>
        </w:r>
      </w:ins>
    </w:p>
    <w:p w:rsidR="00617719" w:rsidRPr="00617719" w:rsidRDefault="00617719" w:rsidP="00617719">
      <w:pPr>
        <w:spacing w:after="0" w:line="330" w:lineRule="atLeast"/>
        <w:ind w:hanging="360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  <w:szCs w:val="21"/>
        </w:rPr>
        <w:t>8.</w:t>
      </w:r>
      <w:r w:rsidRPr="00617719">
        <w:rPr>
          <w:rFonts w:ascii="Times New Roman" w:eastAsia="Times New Roman" w:hAnsi="Times New Roman" w:cs="Times New Roman"/>
          <w:color w:val="111111"/>
          <w:sz w:val="14"/>
          <w:szCs w:val="14"/>
        </w:rPr>
        <w:t>   </w:t>
      </w:r>
      <w:r w:rsidRPr="00617719">
        <w:rPr>
          <w:rFonts w:ascii="Times New Roman" w:eastAsia="Times New Roman" w:hAnsi="Times New Roman" w:cs="Times New Roman"/>
          <w:color w:val="111111"/>
          <w:sz w:val="14"/>
        </w:rPr>
        <w:t> </w:t>
      </w:r>
      <w:ins w:id="32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System administration commands and daemons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For example, when you do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whatis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crontab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, you’ll notice that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crontab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has two man pages (section 1 and section 5). To view section 5 of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crontab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man page, do the following</w:t>
      </w:r>
      <w:ins w:id="33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whatis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cronta</w:t>
      </w:r>
      <w:ins w:id="33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b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crontab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(1)          - maintain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crontab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files for individual users (V3</w:t>
      </w:r>
      <w:ins w:id="33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)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crontab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(5)          - tables for driving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</w:t>
      </w:r>
      <w:ins w:id="33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n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man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5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cronta</w:t>
      </w:r>
      <w:ins w:id="33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b</w:t>
        </w:r>
      </w:ins>
      <w:proofErr w:type="spellEnd"/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42.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tail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35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Print the last 10 lines of a file by default</w:t>
      </w:r>
      <w:ins w:id="33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tail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filename.tx</w:t>
      </w:r>
      <w:ins w:id="33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Print N number of lines from the file named filename.tx</w:t>
      </w:r>
      <w:ins w:id="33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t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tail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-n N filename.tx</w:t>
      </w:r>
      <w:ins w:id="33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t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View the content of the file in real time using tail -f. This is useful to view the log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files, that keeps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growing. The command can be terminated using CTRL-C</w:t>
      </w:r>
      <w:ins w:id="34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tail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-f log-fil</w:t>
      </w:r>
      <w:ins w:id="34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FB6573" w:rsidRPr="00690F77" w:rsidRDefault="00617719" w:rsidP="00690F77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tail examples: </w:t>
      </w:r>
      <w:ins w:id="342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"http://www.thegeekstuff.com/2009/09/multitail-to-view-tail-f-output-of-multiple-log-files-in-one-terminal/"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3 Methods </w:t>
        </w:r>
        <w:proofErr w:type="gramStart"/>
        <w:r w:rsidRPr="00617719">
          <w:rPr>
            <w:rFonts w:ascii="Helvetica" w:eastAsia="Times New Roman" w:hAnsi="Helvetica" w:cs="Helvetica"/>
            <w:color w:val="2361A1"/>
            <w:sz w:val="21"/>
          </w:rPr>
          <w:t>To</w:t>
        </w:r>
        <w:proofErr w:type="gram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View tail -f output of Multiple Log Files in One Terminal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43.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less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43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less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is very efficient while viewing huge log files, as it doesn’t need to load the full file while opening</w:t>
      </w:r>
      <w:ins w:id="34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less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huge-log-file.lo</w:t>
      </w:r>
      <w:ins w:id="34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g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One you open a file using less command, following two keys are very helpful</w:t>
      </w:r>
      <w:ins w:id="34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CTRL+F – forward one windo</w:t>
      </w:r>
      <w:ins w:id="34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w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CTRL+B – backward one windo</w:t>
      </w:r>
      <w:ins w:id="34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w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less examples: </w:t>
      </w:r>
      <w:ins w:id="349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"http://www.thegeekstuff.com/2010/02/unix-less-command-10-tips-for-effective-navigation/"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proofErr w:type="gramStart"/>
        <w:r w:rsidRPr="00617719">
          <w:rPr>
            <w:rFonts w:ascii="Helvetica" w:eastAsia="Times New Roman" w:hAnsi="Helvetica" w:cs="Helvetica"/>
            <w:color w:val="2361A1"/>
            <w:sz w:val="21"/>
          </w:rPr>
          <w:t>Unix</w:t>
        </w:r>
        <w:proofErr w:type="gram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Less Command: 10 Tips for Effective Navigation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44.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su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50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Switch to a different user account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su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command. Super user can switch to any other user without entering their password</w:t>
      </w:r>
      <w:ins w:id="35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su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 USERNAM</w:t>
      </w:r>
      <w:ins w:id="35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Execute a single command from a different account name. In the following example, john can execute the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ls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as raj username. Once the command is executed, it will come back to john’s account</w:t>
      </w:r>
      <w:ins w:id="35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[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john@dev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-server]$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su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 raj -c '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ls</w:t>
      </w:r>
      <w:ins w:id="35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'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[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john@dev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>-server]</w:t>
      </w:r>
      <w:ins w:id="355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$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Login to a specified user account, and execute the specified shell instead of the default shell</w:t>
      </w:r>
      <w:ins w:id="35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su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-s 'SHELLNAME' USERNAM</w:t>
      </w:r>
      <w:ins w:id="35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E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45.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mysql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58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mysql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is probably the most widely used open source database on Linux. Even if you don’t run a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mysql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database on your server, you might end-up using the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mysql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 </w:t>
      </w: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( client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) to connect to a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mysql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database running on the remote server</w:t>
      </w:r>
      <w:ins w:id="359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 xml:space="preserve">To connect to a remote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mysql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database.</w:t>
      </w:r>
      <w:proofErr w:type="gram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This will prompt for a password</w:t>
      </w:r>
      <w:ins w:id="36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mysql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-u root -p -h 192.168.1.</w:t>
      </w:r>
      <w:ins w:id="36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2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lastRenderedPageBreak/>
        <w:t xml:space="preserve">To connect to a local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mysql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database</w:t>
      </w:r>
      <w:ins w:id="362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mysql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-u root -</w:t>
      </w:r>
      <w:ins w:id="363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p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If you want to specify the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mysql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root password in the command line itself, enter it immediately after -p (without any space)</w:t>
      </w:r>
      <w:ins w:id="364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46.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yum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65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 install apache using yum</w:t>
      </w:r>
      <w:ins w:id="36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yum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install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http</w:t>
      </w:r>
      <w:ins w:id="367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 upgrade apache using yum</w:t>
      </w:r>
      <w:ins w:id="368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yum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update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http</w:t>
      </w:r>
      <w:ins w:id="36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  <w:proofErr w:type="spellEnd"/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 uninstall/remove apache using yum</w:t>
      </w:r>
      <w:ins w:id="370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yum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remove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http</w:t>
      </w:r>
      <w:ins w:id="371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  <w:proofErr w:type="spellEnd"/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47.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rpm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72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 install apache using rpm</w:t>
      </w:r>
      <w:ins w:id="37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rpm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ivh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httpd-2.2.3-22.0.1.el5.i386.rp</w:t>
      </w:r>
      <w:ins w:id="37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 upgrade apache using rpm</w:t>
      </w:r>
      <w:ins w:id="37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rpm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uvh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httpd-2.2.3-22.0.1.el5.i386.rp</w:t>
      </w:r>
      <w:ins w:id="37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proofErr w:type="gramStart"/>
      <w:r w:rsidRPr="00617719">
        <w:rPr>
          <w:rFonts w:ascii="Helvetica" w:eastAsia="Times New Roman" w:hAnsi="Helvetica" w:cs="Helvetica"/>
          <w:color w:val="111111"/>
          <w:sz w:val="21"/>
        </w:rPr>
        <w:t>To uninstall/remove apache using rpm</w:t>
      </w:r>
      <w:ins w:id="37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  <w:proofErr w:type="gram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rpm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ev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http</w:t>
      </w:r>
      <w:ins w:id="37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d</w:t>
        </w:r>
      </w:ins>
      <w:proofErr w:type="spellEnd"/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rpm examples: </w:t>
      </w:r>
      <w:ins w:id="379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"http://www.thegeekstuff.com/2010/07/rpm-command-examples/"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>RPM Command: 15 Examples to Install, Uninstall, Upgrade, Query RPM Packages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90F77" w:rsidRDefault="00690F77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90F77" w:rsidRDefault="00690F77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lastRenderedPageBreak/>
        <w:t xml:space="preserve">48.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ping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80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Ping a remote host by sending only 5 packets</w:t>
      </w:r>
      <w:ins w:id="38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ping</w:t>
      </w:r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-c 5 gmail.co</w:t>
      </w:r>
      <w:ins w:id="38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m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More ping examples: </w:t>
      </w:r>
      <w:ins w:id="383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"http://www.thegeekstuff.com/2009/11/ping-tutorial-13-effective-ping-command-examples/"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>Ping Tutorial: 15 Effective Ping Command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49. </w:t>
      </w:r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date</w:t>
      </w:r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84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Set the system date</w:t>
      </w:r>
      <w:ins w:id="385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: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># date -s "01/31/2010 23:59:53</w:t>
      </w:r>
      <w:ins w:id="386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"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Once you’ve changed the system date, you should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syncronize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the hardware clock with the system date as shown below</w:t>
      </w:r>
      <w:ins w:id="387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hwclock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–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systoh</w:t>
      </w:r>
      <w:ins w:id="388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c</w:t>
        </w:r>
      </w:ins>
      <w:proofErr w:type="spellEnd"/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#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hwclock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--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systohc</w:t>
      </w:r>
      <w:proofErr w:type="spellEnd"/>
      <w:r w:rsidRPr="00617719">
        <w:rPr>
          <w:rFonts w:ascii="Consolas" w:eastAsia="Times New Roman" w:hAnsi="Consolas" w:cs="Consolas"/>
          <w:color w:val="111111"/>
          <w:sz w:val="21"/>
        </w:rPr>
        <w:t xml:space="preserve"> –</w:t>
      </w:r>
      <w:proofErr w:type="spellStart"/>
      <w:r w:rsidRPr="00617719">
        <w:rPr>
          <w:rFonts w:ascii="Consolas" w:eastAsia="Times New Roman" w:hAnsi="Consolas" w:cs="Consolas"/>
          <w:color w:val="111111"/>
          <w:sz w:val="21"/>
        </w:rPr>
        <w:t>ut</w:t>
      </w:r>
      <w:ins w:id="389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c</w:t>
        </w:r>
      </w:ins>
      <w:proofErr w:type="spellEnd"/>
    </w:p>
    <w:p w:rsidR="00FB6573" w:rsidRDefault="00FB6573" w:rsidP="00617719">
      <w:pPr>
        <w:spacing w:after="147" w:line="377" w:lineRule="atLeast"/>
        <w:rPr>
          <w:rFonts w:ascii="Helvetica" w:eastAsia="Times New Roman" w:hAnsi="Helvetica" w:cs="Helvetica"/>
          <w:color w:val="111111"/>
          <w:sz w:val="31"/>
        </w:rPr>
      </w:pPr>
    </w:p>
    <w:p w:rsidR="00617719" w:rsidRPr="00617719" w:rsidRDefault="00617719" w:rsidP="00617719">
      <w:pPr>
        <w:spacing w:after="147" w:line="377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31"/>
        </w:rPr>
        <w:t xml:space="preserve">50. </w:t>
      </w:r>
      <w:proofErr w:type="spellStart"/>
      <w:proofErr w:type="gramStart"/>
      <w:r w:rsidRPr="00617719">
        <w:rPr>
          <w:rFonts w:ascii="Helvetica" w:eastAsia="Times New Roman" w:hAnsi="Helvetica" w:cs="Helvetica"/>
          <w:color w:val="111111"/>
          <w:sz w:val="31"/>
        </w:rPr>
        <w:t>wget</w:t>
      </w:r>
      <w:proofErr w:type="spellEnd"/>
      <w:proofErr w:type="gramEnd"/>
      <w:r w:rsidRPr="00617719">
        <w:rPr>
          <w:rFonts w:ascii="Helvetica" w:eastAsia="Times New Roman" w:hAnsi="Helvetica" w:cs="Helvetica"/>
          <w:color w:val="111111"/>
          <w:sz w:val="31"/>
        </w:rPr>
        <w:t xml:space="preserve"> command example</w:t>
      </w:r>
      <w:ins w:id="390" w:author="Unknown">
        <w:r w:rsidRPr="00617719">
          <w:rPr>
            <w:rFonts w:ascii="Helvetica" w:eastAsia="Times New Roman" w:hAnsi="Helvetica" w:cs="Helvetica"/>
            <w:color w:val="111111"/>
            <w:sz w:val="31"/>
          </w:rPr>
          <w:t>s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The quick and effective method to download software, music, video from internet is using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wget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command</w:t>
      </w:r>
      <w:ins w:id="391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wget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http://prdownloads.sourceforge.net/sourceforge/nagios/nagios-3.2.1.tar.g</w:t>
      </w:r>
      <w:ins w:id="392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z</w:t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Download and store it with a different name</w:t>
      </w:r>
      <w:ins w:id="393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617719" w:rsidRPr="00617719" w:rsidRDefault="00617719" w:rsidP="00617719">
      <w:pPr>
        <w:shd w:val="clear" w:color="auto" w:fill="EEEEEE"/>
        <w:spacing w:line="36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Consolas" w:eastAsia="Times New Roman" w:hAnsi="Consolas" w:cs="Consolas"/>
          <w:color w:val="111111"/>
          <w:sz w:val="21"/>
        </w:rPr>
        <w:t xml:space="preserve">$ </w:t>
      </w:r>
      <w:proofErr w:type="spellStart"/>
      <w:proofErr w:type="gramStart"/>
      <w:r w:rsidRPr="00617719">
        <w:rPr>
          <w:rFonts w:ascii="Consolas" w:eastAsia="Times New Roman" w:hAnsi="Consolas" w:cs="Consolas"/>
          <w:color w:val="111111"/>
          <w:sz w:val="21"/>
        </w:rPr>
        <w:t>wget</w:t>
      </w:r>
      <w:proofErr w:type="spellEnd"/>
      <w:proofErr w:type="gramEnd"/>
      <w:r w:rsidRPr="00617719">
        <w:rPr>
          <w:rFonts w:ascii="Consolas" w:eastAsia="Times New Roman" w:hAnsi="Consolas" w:cs="Consolas"/>
          <w:color w:val="111111"/>
          <w:sz w:val="21"/>
        </w:rPr>
        <w:t xml:space="preserve"> -O taglist.zip http://www.vim.org/scripts/download_script.php?src_id=770</w:t>
      </w:r>
      <w:ins w:id="394" w:author="Unknown">
        <w:r w:rsidRPr="00617719">
          <w:rPr>
            <w:rFonts w:ascii="Consolas" w:eastAsia="Times New Roman" w:hAnsi="Consolas" w:cs="Consolas"/>
            <w:color w:val="111111"/>
            <w:sz w:val="21"/>
          </w:rPr>
          <w:t>1</w:t>
        </w:r>
      </w:ins>
    </w:p>
    <w:p w:rsidR="00617719" w:rsidRPr="00617719" w:rsidRDefault="00617719" w:rsidP="00617719">
      <w:pPr>
        <w:spacing w:after="0"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 xml:space="preserve">More </w:t>
      </w:r>
      <w:proofErr w:type="spellStart"/>
      <w:r w:rsidRPr="00617719">
        <w:rPr>
          <w:rFonts w:ascii="Helvetica" w:eastAsia="Times New Roman" w:hAnsi="Helvetica" w:cs="Helvetica"/>
          <w:color w:val="111111"/>
          <w:sz w:val="21"/>
        </w:rPr>
        <w:t>wget</w:t>
      </w:r>
      <w:proofErr w:type="spellEnd"/>
      <w:r w:rsidRPr="00617719">
        <w:rPr>
          <w:rFonts w:ascii="Helvetica" w:eastAsia="Times New Roman" w:hAnsi="Helvetica" w:cs="Helvetica"/>
          <w:color w:val="111111"/>
          <w:sz w:val="21"/>
        </w:rPr>
        <w:t xml:space="preserve"> examples: </w:t>
      </w:r>
      <w:ins w:id="395" w:author="Unknown"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begin"/>
        </w:r>
        <w:r w:rsidRPr="00617719">
          <w:rPr>
            <w:rFonts w:ascii="Helvetica" w:eastAsia="Times New Roman" w:hAnsi="Helvetica" w:cs="Helvetica"/>
            <w:color w:val="111111"/>
            <w:sz w:val="21"/>
          </w:rPr>
          <w:instrText xml:space="preserve"> HYPERLINK "http://www.thegeekstuff.com/2009/09/the-ultimate-wget-download-guide-with-15-awesome-examples/" </w:instrTex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separate"/>
        </w:r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The Ultimate </w:t>
        </w:r>
        <w:proofErr w:type="spellStart"/>
        <w:r w:rsidRPr="00617719">
          <w:rPr>
            <w:rFonts w:ascii="Helvetica" w:eastAsia="Times New Roman" w:hAnsi="Helvetica" w:cs="Helvetica"/>
            <w:color w:val="2361A1"/>
            <w:sz w:val="21"/>
          </w:rPr>
          <w:t>Wget</w:t>
        </w:r>
        <w:proofErr w:type="spell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Download Guide </w:t>
        </w:r>
        <w:proofErr w:type="gramStart"/>
        <w:r w:rsidRPr="00617719">
          <w:rPr>
            <w:rFonts w:ascii="Helvetica" w:eastAsia="Times New Roman" w:hAnsi="Helvetica" w:cs="Helvetica"/>
            <w:color w:val="2361A1"/>
            <w:sz w:val="21"/>
          </w:rPr>
          <w:t>With</w:t>
        </w:r>
        <w:proofErr w:type="gramEnd"/>
        <w:r w:rsidRPr="00617719">
          <w:rPr>
            <w:rFonts w:ascii="Helvetica" w:eastAsia="Times New Roman" w:hAnsi="Helvetica" w:cs="Helvetica"/>
            <w:color w:val="2361A1"/>
            <w:sz w:val="21"/>
          </w:rPr>
          <w:t xml:space="preserve"> 15 Awesome Examples</w:t>
        </w:r>
        <w:r w:rsidR="00BC4E0D" w:rsidRPr="00617719">
          <w:rPr>
            <w:rFonts w:ascii="Helvetica" w:eastAsia="Times New Roman" w:hAnsi="Helvetica" w:cs="Helvetica"/>
            <w:color w:val="111111"/>
            <w:sz w:val="21"/>
          </w:rPr>
          <w:fldChar w:fldCharType="end"/>
        </w:r>
      </w:ins>
    </w:p>
    <w:p w:rsidR="00617719" w:rsidRPr="00617719" w:rsidRDefault="00617719" w:rsidP="00617719">
      <w:pPr>
        <w:spacing w:line="330" w:lineRule="atLeast"/>
        <w:rPr>
          <w:rFonts w:ascii="Arial" w:eastAsia="Times New Roman" w:hAnsi="Arial" w:cs="Arial"/>
          <w:color w:val="333333"/>
        </w:rPr>
      </w:pPr>
      <w:r w:rsidRPr="00617719">
        <w:rPr>
          <w:rFonts w:ascii="Helvetica" w:eastAsia="Times New Roman" w:hAnsi="Helvetica" w:cs="Helvetica"/>
          <w:color w:val="111111"/>
          <w:sz w:val="21"/>
        </w:rPr>
        <w:t>Did I miss any frequently used Linux commands? Leave a comment and let me know</w:t>
      </w:r>
      <w:ins w:id="396" w:author="Unknown">
        <w:r w:rsidRPr="00617719">
          <w:rPr>
            <w:rFonts w:ascii="Helvetica" w:eastAsia="Times New Roman" w:hAnsi="Helvetica" w:cs="Helvetica"/>
            <w:color w:val="111111"/>
            <w:sz w:val="21"/>
          </w:rPr>
          <w:t>.</w:t>
        </w:r>
      </w:ins>
    </w:p>
    <w:p w:rsidR="00CC1A0C" w:rsidRDefault="00CC1A0C"/>
    <w:sectPr w:rsidR="00CC1A0C" w:rsidSect="00CC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7719"/>
    <w:rsid w:val="00617719"/>
    <w:rsid w:val="00690F77"/>
    <w:rsid w:val="00BC4E0D"/>
    <w:rsid w:val="00CC1A0C"/>
    <w:rsid w:val="00FB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oins0">
    <w:name w:val="msoins"/>
    <w:basedOn w:val="DefaultParagraphFont"/>
    <w:rsid w:val="00617719"/>
  </w:style>
  <w:style w:type="character" w:styleId="Hyperlink">
    <w:name w:val="Hyperlink"/>
    <w:basedOn w:val="DefaultParagraphFont"/>
    <w:uiPriority w:val="99"/>
    <w:semiHidden/>
    <w:unhideWhenUsed/>
    <w:rsid w:val="006177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177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4000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83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203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06471741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7183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16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2368557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017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6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74195090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6098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02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11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95027947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823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20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07231707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3084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82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9226655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351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59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117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11138932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118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69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56160000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953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91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57235220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33929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21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644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05664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954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06371824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6065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234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3394499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9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38973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71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75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75801862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216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69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8255304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873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9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5166968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4400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02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85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67464959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437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45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26133400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78182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61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68151406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4472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97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52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13347184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434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48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03064304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303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03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46218955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7041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06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56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55543748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0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53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9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0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09895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91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69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42903992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095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44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39127285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530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73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3576161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0012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086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89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9337334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54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7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0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0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631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31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26048031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893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33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456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6798376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80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72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864595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65216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93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05107937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557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99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676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40614465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0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374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676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03508534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558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016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218713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1718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63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692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50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459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978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94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94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2445954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436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11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7149407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997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44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73127514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73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68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4284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58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39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7888272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914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39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9607347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8223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78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72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9620655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897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826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0615653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4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3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3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1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10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0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5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9800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11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29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6716270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55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54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6455614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676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8996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56854047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762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51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95015885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29769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059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47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3450425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34200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5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1721159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70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1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3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45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63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7639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772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85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01198210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64385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82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6157575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68627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19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433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86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65634942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869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10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4285865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925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92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77860153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72897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48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26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49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7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37515947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88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02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52544211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2523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48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97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650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46973897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9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8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9876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986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2353706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5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7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78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68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681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741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1653119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71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3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5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30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3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7559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20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8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9650659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9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88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6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26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8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6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248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413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0680825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24099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51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88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87762393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4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1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0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011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36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4331887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3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8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1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267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04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24237229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4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81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3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3876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09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32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43412702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14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62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6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3060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301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36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4551370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5778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764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85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3948009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174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59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63749780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6607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46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27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30477498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8906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266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2470727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50917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58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10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4525046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2705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380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14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98647681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8472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11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557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71712498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7855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32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93948996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7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0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0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73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0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57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1809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33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25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2627552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8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9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534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34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208480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2405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2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43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72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2053600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635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25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2385273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330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71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0434166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337286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210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50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48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6488756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306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841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85164967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5661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25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27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1177297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980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45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03950038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334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43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9237679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127304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14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84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6820160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442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216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5318396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325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11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78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15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89504418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469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58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09867216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0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3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11806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14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16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6280451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85318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90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908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30038375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9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619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845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98474485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8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88757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43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34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66501384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7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5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02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5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79951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79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803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42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43605277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35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8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95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91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88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5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3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3185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67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096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22541025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294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26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73102803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6168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295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331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000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981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055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427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9996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891">
          <w:marLeft w:val="3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37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51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7056735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742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7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07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396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8697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04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46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8316267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436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69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68868374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493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156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8054668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514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932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84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94969972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181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297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34814280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70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71240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62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33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8115272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482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618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6719914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31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9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335179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79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8791124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456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233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010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06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62654619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815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52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3875959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890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370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69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55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43321459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721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32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37143746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490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07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77204124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1389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18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26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16910033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230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800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96064443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06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55912484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7473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033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99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710308184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2204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335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153361537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1771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473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03190932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13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8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912">
          <w:marLeft w:val="0"/>
          <w:marRight w:val="0"/>
          <w:marTop w:val="440"/>
          <w:marBottom w:val="1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526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304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349647805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66387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761">
          <w:marLeft w:val="0"/>
          <w:marRight w:val="0"/>
          <w:marTop w:val="0"/>
          <w:marBottom w:val="0"/>
          <w:divBdr>
            <w:top w:val="single" w:sz="8" w:space="8" w:color="DDDDDD"/>
            <w:left w:val="single" w:sz="8" w:space="11" w:color="DDDDDD"/>
            <w:bottom w:val="single" w:sz="8" w:space="8" w:color="DDDDDD"/>
            <w:right w:val="single" w:sz="8" w:space="11" w:color="DDDDDD"/>
          </w:divBdr>
          <w:divsChild>
            <w:div w:id="2124611880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96742">
          <w:marLeft w:val="0"/>
          <w:marRight w:val="0"/>
          <w:marTop w:val="0"/>
          <w:marBottom w:val="3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JAGAN</cp:lastModifiedBy>
  <cp:revision>2</cp:revision>
  <dcterms:created xsi:type="dcterms:W3CDTF">2015-02-03T04:49:00Z</dcterms:created>
  <dcterms:modified xsi:type="dcterms:W3CDTF">2015-02-10T18:27:00Z</dcterms:modified>
</cp:coreProperties>
</file>